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spacing w:before="240" w:after="0"/>
        <w:rPr>
          <w:b w:val="false"/>
          <w:b w:val="false"/>
          <w:bCs/>
        </w:rPr>
      </w:pPr>
      <w:r>
        <w:rPr>
          <w:b w:val="false"/>
          <w:bCs/>
        </w:rPr>
        <w:t>Аннотация</w:t>
      </w:r>
    </w:p>
    <w:p>
      <w:pPr>
        <w:pStyle w:val="Normal"/>
        <w:ind w:firstLine="709"/>
        <w:jc w:val="both"/>
        <w:rPr>
          <w:szCs w:val="28"/>
        </w:rPr>
      </w:pPr>
      <w:r>
        <w:rPr>
          <w:szCs w:val="28"/>
        </w:rPr>
        <w:t>В данной курсовой работе содержится:</w:t>
      </w:r>
    </w:p>
    <w:p>
      <w:pPr>
        <w:pStyle w:val="ListParagraph"/>
        <w:numPr>
          <w:ilvl w:val="0"/>
          <w:numId w:val="5"/>
        </w:numPr>
        <w:spacing w:before="0" w:after="0"/>
        <w:contextualSpacing/>
        <w:jc w:val="both"/>
        <w:rPr>
          <w:szCs w:val="28"/>
        </w:rPr>
      </w:pPr>
      <w:r>
        <w:rPr>
          <w:szCs w:val="28"/>
        </w:rPr>
        <w:t>9 изображений схем и скриншотов сайта;</w:t>
      </w:r>
    </w:p>
    <w:p>
      <w:pPr>
        <w:pStyle w:val="ListParagraph"/>
        <w:numPr>
          <w:ilvl w:val="0"/>
          <w:numId w:val="5"/>
        </w:numPr>
        <w:spacing w:before="0" w:after="0"/>
        <w:contextualSpacing/>
        <w:jc w:val="both"/>
        <w:rPr>
          <w:szCs w:val="28"/>
        </w:rPr>
      </w:pPr>
      <w:r>
        <w:rPr>
          <w:szCs w:val="28"/>
        </w:rPr>
        <w:t>использовано 15 информационных источников;</w:t>
      </w:r>
    </w:p>
    <w:p>
      <w:pPr>
        <w:pStyle w:val="Normal"/>
        <w:ind w:firstLine="709"/>
        <w:jc w:val="both"/>
        <w:rPr>
          <w:szCs w:val="28"/>
        </w:rPr>
      </w:pPr>
      <w:r>
        <w:rPr>
          <w:szCs w:val="28"/>
        </w:rPr>
        <w:t>-    содержится 37 страниц;</w:t>
      </w:r>
    </w:p>
    <w:p>
      <w:pPr>
        <w:pStyle w:val="Normal"/>
        <w:ind w:firstLine="709"/>
        <w:jc w:val="both"/>
        <w:rPr>
          <w:szCs w:val="28"/>
        </w:rPr>
      </w:pPr>
      <w:r>
        <w:rPr>
          <w:szCs w:val="28"/>
        </w:rPr>
        <w:t>-    содержится 13 листингов.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 xml:space="preserve">Перед началом разработки клиентской части интернет-ресурсов было проведено исследование похожих сайтов. Далее применялись современные технологии для разработки клиентской части интернет-ресурсов. Такие как: HTML, CSS и JavaScript. </w:t>
      </w:r>
    </w:p>
    <w:p>
      <w:pPr>
        <w:pStyle w:val="Normal"/>
        <w:rPr/>
      </w:pPr>
      <w:r>
        <w:rPr/>
        <w:tab/>
        <w:t>Продукт был оптимизирован под экраны любых размеров в том числе и мобильных устройств.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1"/>
        <w:rPr>
          <w:b w:val="false"/>
          <w:b w:val="false"/>
          <w:bCs/>
        </w:rPr>
      </w:pPr>
      <w:r>
        <w:rPr>
          <w:b w:val="false"/>
          <w:bCs/>
        </w:rPr>
        <w:t>Содержание</w:t>
      </w:r>
    </w:p>
    <w:p>
      <w:pPr>
        <w:pStyle w:val="1"/>
        <w:rPr>
          <w:b w:val="false"/>
          <w:b w:val="false"/>
          <w:bCs/>
        </w:rPr>
      </w:pPr>
      <w:r>
        <w:rPr>
          <w:b w:val="false"/>
          <w:bCs/>
        </w:rPr>
        <w:t>Перечень сокращений</w:t>
      </w:r>
    </w:p>
    <w:p>
      <w:pPr>
        <w:pStyle w:val="Normal"/>
        <w:ind w:firstLine="709"/>
        <w:jc w:val="both"/>
        <w:rPr>
          <w:rFonts w:cs="Times New Roman"/>
          <w:color w:val="000000"/>
          <w:szCs w:val="28"/>
          <w:shd w:fill="FFFFFF" w:val="clear"/>
          <w:lang w:val="en-US"/>
        </w:rPr>
      </w:pPr>
      <w:r>
        <w:rPr/>
        <w:tab/>
      </w:r>
      <w:r>
        <w:rPr>
          <w:rFonts w:cs="Times New Roman"/>
          <w:color w:val="000000"/>
          <w:szCs w:val="28"/>
          <w:shd w:fill="FFFFFF" w:val="clear"/>
          <w:lang w:val="en-US"/>
        </w:rPr>
        <w:t xml:space="preserve">HTML — </w:t>
      </w:r>
      <w:r>
        <w:rPr>
          <w:rFonts w:cs="Times New Roman"/>
          <w:color w:val="333333"/>
          <w:szCs w:val="28"/>
          <w:shd w:fill="FFFFFF" w:val="clear"/>
          <w:lang w:val="en-US"/>
        </w:rPr>
        <w:t>Hypertext Markup Language.</w:t>
      </w:r>
    </w:p>
    <w:p>
      <w:pPr>
        <w:pStyle w:val="Normal"/>
        <w:ind w:left="707" w:firstLine="709"/>
        <w:jc w:val="both"/>
        <w:rPr>
          <w:rFonts w:cs="Times New Roman"/>
          <w:color w:val="000000"/>
          <w:szCs w:val="28"/>
          <w:shd w:fill="FFFFFF" w:val="clear"/>
          <w:lang w:val="en-US"/>
        </w:rPr>
      </w:pPr>
      <w:r>
        <w:rPr>
          <w:rFonts w:cs="Times New Roman"/>
          <w:color w:val="000000"/>
          <w:szCs w:val="28"/>
          <w:shd w:fill="FFFFFF" w:val="clear"/>
          <w:lang w:val="en-US"/>
        </w:rPr>
        <w:t xml:space="preserve">CSS — </w:t>
      </w:r>
      <w:r>
        <w:rPr>
          <w:rFonts w:cs="Times New Roman"/>
          <w:color w:val="333333"/>
          <w:szCs w:val="28"/>
          <w:shd w:fill="FFFFFF" w:val="clear"/>
          <w:lang w:val="en-US"/>
        </w:rPr>
        <w:t>Cascading Style Sheets.</w:t>
      </w:r>
    </w:p>
    <w:p>
      <w:pPr>
        <w:pStyle w:val="Normal"/>
        <w:ind w:left="707" w:firstLine="709"/>
        <w:jc w:val="both"/>
        <w:rPr>
          <w:rFonts w:cs="Times New Roman"/>
          <w:color w:val="000000"/>
          <w:szCs w:val="28"/>
          <w:shd w:fill="FFFFFF" w:val="clear"/>
        </w:rPr>
      </w:pPr>
      <w:r>
        <w:rPr>
          <w:rFonts w:cs="Times New Roman"/>
          <w:color w:val="000000"/>
          <w:szCs w:val="28"/>
          <w:shd w:fill="FFFFFF" w:val="clear"/>
        </w:rPr>
        <w:t>Инициализация — присвоение переменой какого-либо значения.</w:t>
      </w:r>
    </w:p>
    <w:p>
      <w:pPr>
        <w:pStyle w:val="Normal"/>
        <w:ind w:left="707" w:firstLine="709"/>
        <w:jc w:val="both"/>
        <w:rPr>
          <w:rFonts w:cs="Times New Roman"/>
          <w:color w:val="000000"/>
          <w:szCs w:val="28"/>
          <w:shd w:fill="FFFFFF" w:val="clear"/>
        </w:rPr>
      </w:pPr>
      <w:r>
        <w:rPr>
          <w:rFonts w:cs="Times New Roman"/>
          <w:color w:val="000000"/>
          <w:szCs w:val="28"/>
          <w:shd w:fill="FFFFFF" w:val="clear"/>
        </w:rPr>
        <w:t>Функция — фрагмент кода, к которому можно обратится из другой части программы.</w:t>
      </w:r>
    </w:p>
    <w:p>
      <w:pPr>
        <w:pStyle w:val="Normal"/>
        <w:ind w:left="707" w:firstLine="709"/>
        <w:jc w:val="both"/>
        <w:rPr>
          <w:rFonts w:cs="Times New Roman"/>
          <w:color w:val="000000"/>
          <w:szCs w:val="28"/>
          <w:shd w:fill="FFFFFF" w:val="clear"/>
        </w:rPr>
      </w:pPr>
      <w:r>
        <w:rPr>
          <w:rFonts w:cs="Times New Roman"/>
          <w:color w:val="000000"/>
          <w:szCs w:val="28"/>
          <w:shd w:fill="FFFFFF" w:val="clear"/>
        </w:rPr>
        <w:t>Метод — код, содержащий инструкции для программы.</w:t>
      </w:r>
    </w:p>
    <w:p>
      <w:pPr>
        <w:pStyle w:val="Normal"/>
        <w:ind w:left="707" w:firstLine="709"/>
        <w:jc w:val="both"/>
        <w:rPr>
          <w:rFonts w:cs="Times New Roman"/>
          <w:color w:val="000000"/>
          <w:szCs w:val="28"/>
          <w:shd w:fill="FFFFFF" w:val="clear"/>
        </w:rPr>
      </w:pPr>
      <w:r>
        <w:rPr>
          <w:rFonts w:cs="Times New Roman"/>
          <w:color w:val="000000"/>
          <w:szCs w:val="28"/>
          <w:shd w:fill="FFFFFF" w:val="clear"/>
        </w:rPr>
        <w:t>Массив — структура данных, хранящая значение у каждого из которых есть индекс.</w:t>
      </w:r>
    </w:p>
    <w:p>
      <w:pPr>
        <w:pStyle w:val="Normal"/>
        <w:ind w:left="707" w:firstLine="709"/>
        <w:rPr>
          <w:rFonts w:cs="Times New Roman"/>
          <w:color w:val="000000"/>
          <w:szCs w:val="28"/>
          <w:shd w:fill="FFFFFF" w:val="clear"/>
        </w:rPr>
      </w:pPr>
      <w:r>
        <w:rPr>
          <w:rFonts w:cs="Times New Roman"/>
          <w:color w:val="000000"/>
          <w:szCs w:val="28"/>
          <w:shd w:fill="FFFFFF" w:val="clear"/>
        </w:rPr>
        <w:t>События в JavaScript — определенное действие, которые было вызвано пользователем или браузером.</w:t>
      </w:r>
    </w:p>
    <w:p>
      <w:pPr>
        <w:pStyle w:val="Normal"/>
        <w:ind w:left="707" w:firstLine="709"/>
        <w:rPr>
          <w:rFonts w:cs="Times New Roman"/>
          <w:color w:val="000000"/>
          <w:szCs w:val="28"/>
          <w:shd w:fill="FFFFFF" w:val="clear"/>
        </w:rPr>
      </w:pPr>
      <w:r>
        <w:rPr>
          <w:rFonts w:cs="Times New Roman"/>
          <w:color w:val="000000"/>
          <w:szCs w:val="28"/>
          <w:shd w:fill="FFFFFF" w:val="clear"/>
        </w:rPr>
        <w:t xml:space="preserve">&lt;div&gt; — </w:t>
      </w:r>
      <w:r>
        <w:rPr>
          <w:rFonts w:cs="Times New Roman"/>
          <w:color w:val="333333"/>
          <w:shd w:fill="FFFFFF" w:val="clear"/>
        </w:rPr>
        <w:t>Тег &lt;div&gt; определяет любой отдельный блок содержимого и предназначен для деления веб-страницы на фрагменты. Вы можете объединить любой набор логически связанных элементов в единственном блоке &lt;div&gt;.</w:t>
      </w:r>
    </w:p>
    <w:p>
      <w:pPr>
        <w:pStyle w:val="Normal"/>
        <w:ind w:left="707" w:firstLine="709"/>
        <w:rPr>
          <w:rFonts w:cs="Times New Roman"/>
          <w:color w:val="000000"/>
          <w:szCs w:val="28"/>
          <w:shd w:fill="FFFFFF" w:val="clear"/>
        </w:rPr>
      </w:pPr>
      <w:r>
        <w:rPr>
          <w:rFonts w:cs="Times New Roman"/>
          <w:color w:val="000000"/>
          <w:szCs w:val="28"/>
          <w:shd w:fill="FFFFFF" w:val="clear"/>
        </w:rPr>
      </w:r>
    </w:p>
    <w:p>
      <w:pPr>
        <w:pStyle w:val="Normal"/>
        <w:ind w:left="707" w:firstLine="709"/>
        <w:jc w:val="both"/>
        <w:rPr>
          <w:rFonts w:cs="Times New Roman"/>
          <w:color w:val="000000"/>
          <w:szCs w:val="28"/>
          <w:shd w:fill="FFFFFF" w:val="clear"/>
        </w:rPr>
      </w:pPr>
      <w:r>
        <w:rPr>
          <w:rFonts w:cs="Times New Roman"/>
          <w:color w:val="000000"/>
          <w:szCs w:val="28"/>
          <w:shd w:fill="FFFFFF" w:val="clear"/>
        </w:rPr>
      </w:r>
    </w:p>
    <w:p>
      <w:pPr>
        <w:pStyle w:val="Normal"/>
        <w:rPr/>
      </w:pPr>
      <w:r>
        <w:rPr/>
      </w:r>
    </w:p>
    <w:p>
      <w:pPr>
        <w:pStyle w:val="1"/>
        <w:rPr>
          <w:b w:val="false"/>
          <w:b w:val="false"/>
          <w:bCs/>
        </w:rPr>
      </w:pPr>
      <w:r>
        <w:rPr>
          <w:b w:val="false"/>
          <w:bCs/>
        </w:rPr>
        <w:t>Введение</w:t>
      </w:r>
    </w:p>
    <w:p>
      <w:pPr>
        <w:pStyle w:val="Normal"/>
        <w:rPr/>
      </w:pPr>
      <w:r>
        <w:rPr/>
        <w:tab/>
        <w:t xml:space="preserve">Гоночная серия </w:t>
      </w:r>
      <w:r>
        <w:rPr>
          <w:lang w:val="en-US"/>
        </w:rPr>
        <w:t>Formula</w:t>
      </w:r>
      <w:r>
        <w:rPr/>
        <w:t xml:space="preserve"> 1 – самый популярный автоспорт в мире. За гонками следят миллионы людей со всего мира. Каждый год проходит больше 20 гонок, они проходят на всех континентах, кроме Антарктиды. В них учавствуют 20 гонщиков. Это высококвалифицированные гонщики, они лучшие из лучших, чтобы попасть в Формулу, они с самого детства занимались картингом и другими гоночными сериями формулы(формула-2,3,4). ошипкой  </w:t>
      </w:r>
    </w:p>
    <w:p>
      <w:pPr>
        <w:pStyle w:val="Normal"/>
        <w:rPr/>
      </w:pPr>
      <w:r>
        <w:rPr/>
        <w:tab/>
        <w:t>Первый чемпионат среди гонщиков прошёл в 1950 году. За эти 72 года очень многое поменялось. Регламент менялся столько раз, что не редки случаи, когда об нарушение зрители и команды узнают только по завершению гонки. Количество великих личностей, которые являются гонщиками данной серии впечетляет. Это Прост, Сенна, Феттель, Хэммильтон. Ну и конечно Шумаххер, его фамилия стала нарицательной(означает быструю езду)</w:t>
      </w:r>
    </w:p>
    <w:p>
      <w:pPr>
        <w:pStyle w:val="Normal"/>
        <w:rPr/>
      </w:pPr>
      <w:r>
        <w:rPr/>
        <w:tab/>
        <w:t xml:space="preserve">Этому популярному автоспорту и посвящен данный интернет-ресурс </w:t>
      </w:r>
    </w:p>
    <w:p>
      <w:pPr>
        <w:pStyle w:val="1"/>
        <w:rPr>
          <w:b w:val="false"/>
          <w:b w:val="false"/>
          <w:bCs/>
        </w:rPr>
      </w:pPr>
      <w:r>
        <w:rPr>
          <w:b w:val="false"/>
          <w:bCs/>
        </w:rPr>
        <w:t>1 Общие сведения</w:t>
      </w:r>
    </w:p>
    <w:p>
      <w:pPr>
        <w:pStyle w:val="2"/>
        <w:numPr>
          <w:ilvl w:val="1"/>
          <w:numId w:val="3"/>
        </w:numPr>
        <w:rPr/>
      </w:pPr>
      <w:r>
        <w:rPr/>
        <w:t>Наименование клиентской части интернет-ресурса</w:t>
      </w:r>
    </w:p>
    <w:p>
      <w:pPr>
        <w:pStyle w:val="Normal"/>
        <w:ind w:left="420" w:hanging="0"/>
        <w:rPr/>
      </w:pPr>
      <w:r>
        <w:rPr/>
        <w:t>Ресурс на тематику</w:t>
      </w:r>
      <w:ins w:id="0" w:author="&lt;анонимный&gt;" w:date="2022-12-22T07:48:11Z">
        <w:r>
          <w:rPr/>
          <w:t xml:space="preserve"> </w:t>
        </w:r>
      </w:ins>
      <w:r>
        <w:rPr/>
        <w:t>удобная навигация по сайту автогонок.</w:t>
      </w:r>
    </w:p>
    <w:p>
      <w:pPr>
        <w:pStyle w:val="2"/>
        <w:numPr>
          <w:ilvl w:val="1"/>
          <w:numId w:val="3"/>
        </w:numPr>
        <w:rPr/>
      </w:pPr>
      <w:r>
        <w:rPr/>
        <w:t>Функциональное назначение как совокупность свойств клиентской части интернет-ресурса</w:t>
      </w:r>
    </w:p>
    <w:p>
      <w:pPr>
        <w:pStyle w:val="Normal"/>
        <w:ind w:left="420" w:hanging="0"/>
        <w:rPr/>
      </w:pPr>
      <w:r>
        <w:rPr/>
        <w:t>Необходимый для ресурса функционал:</w:t>
      </w:r>
    </w:p>
    <w:p>
      <w:pPr>
        <w:pStyle w:val="ListParagraph"/>
        <w:numPr>
          <w:ilvl w:val="0"/>
          <w:numId w:val="4"/>
        </w:numPr>
        <w:rPr/>
      </w:pPr>
      <w:r>
        <w:rPr/>
        <w:t>Возможность создание публикаций и прочего контента.</w:t>
      </w:r>
    </w:p>
    <w:p>
      <w:pPr>
        <w:pStyle w:val="ListParagraph"/>
        <w:numPr>
          <w:ilvl w:val="0"/>
          <w:numId w:val="4"/>
        </w:numPr>
        <w:rPr/>
      </w:pPr>
      <w:r>
        <w:rPr/>
        <w:t>Главная страница с основной информацией сайта.</w:t>
      </w:r>
    </w:p>
    <w:p>
      <w:pPr>
        <w:pStyle w:val="ListParagraph"/>
        <w:numPr>
          <w:ilvl w:val="0"/>
          <w:numId w:val="4"/>
        </w:numPr>
        <w:rPr/>
      </w:pPr>
      <w:r>
        <w:rPr/>
        <w:t>Возможность регистрации/авторизации пользователей.</w:t>
      </w:r>
    </w:p>
    <w:p>
      <w:pPr>
        <w:pStyle w:val="ListParagraph"/>
        <w:numPr>
          <w:ilvl w:val="0"/>
          <w:numId w:val="4"/>
        </w:numPr>
        <w:rPr/>
      </w:pPr>
      <w:r>
        <w:rPr/>
        <w:t>Личный профиль пользователей, отслеживаемое пользователей.</w:t>
      </w:r>
    </w:p>
    <w:p>
      <w:pPr>
        <w:pStyle w:val="ListParagraph"/>
        <w:numPr>
          <w:ilvl w:val="0"/>
          <w:numId w:val="4"/>
        </w:numPr>
        <w:rPr/>
      </w:pPr>
      <w:r>
        <w:rPr/>
        <w:t>Информационные страничке об автогонках, командах, гонщиках и т.п.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Интерактивная </w:t>
      </w:r>
      <w:del w:id="1" w:author="&lt;анонимный&gt;" w:date="2022-12-22T07:48:39Z">
        <w:r>
          <w:rPr/>
          <w:delText>состовляющая.</w:delText>
        </w:r>
      </w:del>
      <w:ins w:id="2" w:author="&lt;анонимный&gt;" w:date="2022-12-22T07:48:39Z">
        <w:r>
          <w:rPr>
            <w:sz w:val="28"/>
          </w:rPr>
          <w:t>составляющая.</w:t>
        </w:r>
      </w:ins>
      <w:r>
        <w:rPr/>
        <w:t>(мини игры, тесты или голосование по тематике.)</w:t>
      </w:r>
    </w:p>
    <w:p>
      <w:pPr>
        <w:pStyle w:val="2"/>
        <w:numPr>
          <w:ilvl w:val="1"/>
          <w:numId w:val="3"/>
        </w:numPr>
        <w:rPr/>
      </w:pPr>
      <w:r>
        <w:rPr/>
        <w:t>Прикладное программное обеспечение, необходимое для разработки и функционирования клиентской части интернет-ресурса.</w:t>
      </w:r>
    </w:p>
    <w:p>
      <w:pPr>
        <w:pStyle w:val="Normal"/>
        <w:ind w:left="708" w:hanging="0"/>
        <w:rPr/>
      </w:pPr>
      <w:r>
        <w:rPr>
          <w:lang w:val="en-US"/>
        </w:rPr>
        <w:t>Visual</w:t>
      </w:r>
      <w:r>
        <w:rPr/>
        <w:t xml:space="preserve"> </w:t>
      </w:r>
      <w:r>
        <w:rPr>
          <w:lang w:val="en-US"/>
        </w:rPr>
        <w:t>Studio</w:t>
      </w:r>
      <w:r>
        <w:rPr/>
        <w:t xml:space="preserve"> </w:t>
      </w:r>
      <w:r>
        <w:rPr>
          <w:lang w:val="en-US"/>
        </w:rPr>
        <w:t>Code</w:t>
      </w:r>
      <w:r>
        <w:rPr/>
        <w:t xml:space="preserve"> для написание клиентской части</w:t>
      </w:r>
    </w:p>
    <w:p>
      <w:pPr>
        <w:pStyle w:val="Normal"/>
        <w:ind w:left="708" w:hanging="0"/>
        <w:rPr/>
      </w:pPr>
      <w:r>
        <w:rPr>
          <w:lang w:val="en-US"/>
        </w:rPr>
        <w:t>SQLiteStudio</w:t>
      </w:r>
      <w:r>
        <w:rPr/>
        <w:t xml:space="preserve"> для работы с базами данных</w:t>
      </w:r>
    </w:p>
    <w:p>
      <w:pPr>
        <w:pStyle w:val="1"/>
        <w:rPr>
          <w:b w:val="false"/>
          <w:b w:val="false"/>
          <w:bCs/>
        </w:rPr>
      </w:pPr>
      <w:r>
        <w:rPr>
          <w:b w:val="false"/>
          <w:bCs/>
        </w:rPr>
        <w:t>2.1 Анализ предметной области разрабатываемой клиентской части интернет-ресурса</w:t>
      </w:r>
    </w:p>
    <w:p>
      <w:pPr>
        <w:pStyle w:val="Normal"/>
        <w:ind w:firstLine="708"/>
        <w:rPr/>
      </w:pPr>
      <w:r>
        <w:rPr/>
        <w:t>Для написание работы необходимо изучить уже существующие решения, а конкретно примеры новостных сайтов по автогонкам. Мы рассмотрим лишь часть из них, а конкретно такие медиаресурсы как:</w:t>
      </w:r>
    </w:p>
    <w:p>
      <w:pPr>
        <w:pStyle w:val="ListParagraph"/>
        <w:numPr>
          <w:ilvl w:val="0"/>
          <w:numId w:val="1"/>
        </w:numPr>
        <w:rPr/>
      </w:pPr>
      <w:hyperlink r:id="rId2">
        <w:r>
          <w:rPr/>
          <w:t>https://www.championat.com</w:t>
        </w:r>
      </w:hyperlink>
    </w:p>
    <w:p>
      <w:pPr>
        <w:pStyle w:val="ListParagraph"/>
        <w:numPr>
          <w:ilvl w:val="0"/>
          <w:numId w:val="1"/>
        </w:numPr>
        <w:rPr/>
      </w:pPr>
      <w:hyperlink r:id="rId3">
        <w:r>
          <w:rPr/>
          <w:t>https://www.sports.ru</w:t>
        </w:r>
      </w:hyperlink>
    </w:p>
    <w:p>
      <w:pPr>
        <w:pStyle w:val="ListParagraph"/>
        <w:numPr>
          <w:ilvl w:val="0"/>
          <w:numId w:val="1"/>
        </w:numPr>
        <w:rPr/>
      </w:pPr>
      <w:r>
        <w:rPr/>
        <w:t>https://ru.motorsport.com</w:t>
      </w:r>
    </w:p>
    <w:p>
      <w:pPr>
        <w:pStyle w:val="ListParagraph"/>
        <w:numPr>
          <w:ilvl w:val="0"/>
          <w:numId w:val="1"/>
        </w:numPr>
        <w:rPr/>
      </w:pPr>
      <w:hyperlink r:id="rId4">
        <w:r>
          <w:rPr/>
          <w:t>https://www.f1news.ru/</w:t>
        </w:r>
      </w:hyperlink>
    </w:p>
    <w:p>
      <w:pPr>
        <w:pStyle w:val="ListParagraph"/>
        <w:numPr>
          <w:ilvl w:val="0"/>
          <w:numId w:val="1"/>
        </w:numPr>
        <w:rPr/>
      </w:pPr>
      <w:hyperlink r:id="rId5">
        <w:r>
          <w:rPr/>
          <w:t>https://www.f1-world.ru/?locale=ru</w:t>
        </w:r>
      </w:hyperlink>
    </w:p>
    <w:p>
      <w:pPr>
        <w:pStyle w:val="2"/>
        <w:rPr/>
      </w:pPr>
      <w:r>
        <w:rPr/>
        <w:t>Подход больших медиаресурсов к контенту связанному с гоночным сериям.( championat.com, sports.ru)</w:t>
      </w:r>
    </w:p>
    <w:p>
      <w:pPr>
        <w:pStyle w:val="Normal"/>
        <w:ind w:firstLine="708"/>
        <w:rPr/>
      </w:pPr>
      <w:r>
        <w:rPr/>
        <w:t xml:space="preserve">Выделим небольшие подгруппы, такие сайты как championat.com и sports.ru являются большими медиаресурсами посвещенные разным видам спорта, имеющие сегменты посвещенные мотоспорту. Список гоночных серий ограничивается основными гоночными сериями. В основном такие серии как </w:t>
      </w:r>
      <w:r>
        <w:rPr>
          <w:lang w:val="en-US"/>
        </w:rPr>
        <w:t>Formula</w:t>
      </w:r>
      <w:r>
        <w:rPr/>
        <w:t xml:space="preserve">-1 и младшие серии, </w:t>
      </w:r>
      <w:r>
        <w:rPr>
          <w:lang w:val="en-US"/>
        </w:rPr>
        <w:t>Formula</w:t>
      </w:r>
      <w:r>
        <w:rPr/>
        <w:t xml:space="preserve">-Е, </w:t>
      </w:r>
      <w:r>
        <w:rPr>
          <w:lang w:val="en-US"/>
        </w:rPr>
        <w:t>MotoGP</w:t>
      </w:r>
      <w:r>
        <w:rPr/>
        <w:t>, Дакар</w:t>
      </w:r>
    </w:p>
    <w:p>
      <w:pPr>
        <w:pStyle w:val="Normal"/>
        <w:ind w:firstLine="708"/>
        <w:rPr/>
      </w:pPr>
      <w:r>
        <w:rPr/>
        <w:t xml:space="preserve">Новости могут создавать сами пользователи и администрация сайта, имеется возможность оставить комментарий на данную новость или оставить реакцию с помощью эмоджи или </w:t>
      </w:r>
      <w:r>
        <w:rPr>
          <w:lang w:val="en-US"/>
        </w:rPr>
        <w:t>up</w:t>
      </w:r>
      <w:r>
        <w:rPr/>
        <w:t>/</w:t>
      </w:r>
      <w:r>
        <w:rPr>
          <w:lang w:val="en-US"/>
        </w:rPr>
        <w:t>dawn</w:t>
      </w:r>
      <w:r>
        <w:rPr/>
        <w:t xml:space="preserve"> </w:t>
      </w:r>
      <w:r>
        <w:rPr>
          <w:lang w:val="en-US"/>
        </w:rPr>
        <w:t>vote</w:t>
      </w:r>
      <w:r>
        <w:rPr/>
        <w:t>. Контент регулярно обновляется и редактируется администрацией.</w:t>
      </w:r>
    </w:p>
    <w:p>
      <w:pPr>
        <w:pStyle w:val="Normal"/>
        <w:ind w:firstLine="708"/>
        <w:rPr/>
      </w:pPr>
      <w:r>
        <w:rPr/>
        <w:t>Имеются блоги посвященные командам, гонщикам и руководителям команд, это реализуется с помощью тэга в самой новости т.е. наличие данного тэга позволяет новости попасть в блог знаменитости.  Никакой подробной информации позволяющей в кратце ознакомится с гонщиками и командами нет, весь контент сконцентрирован в небольших новостных публикациях.</w:t>
      </w:r>
    </w:p>
    <w:p>
      <w:pPr>
        <w:pStyle w:val="2"/>
        <w:rPr/>
      </w:pPr>
      <w:r>
        <w:rPr/>
        <w:t>Подход более профильных сайтов.(motorsport.com)</w:t>
      </w:r>
    </w:p>
    <w:p>
      <w:pPr>
        <w:pStyle w:val="Normal"/>
        <w:rPr/>
      </w:pPr>
      <w:r>
        <w:rPr/>
        <w:tab/>
        <w:t xml:space="preserve">Главным отличием от больших медиаресурсов можно выделить наличие практически всех мировых гоночных серий, в некоторых из них рускоговорящая аудетория очень малозаинтересована. Присутствуют            </w:t>
      </w:r>
      <w:r>
        <w:rPr>
          <w:lang w:val="en-US"/>
        </w:rPr>
        <w:t>W</w:t>
      </w:r>
      <w:r>
        <w:rPr/>
        <w:t xml:space="preserve"> </w:t>
      </w:r>
      <w:r>
        <w:rPr>
          <w:lang w:val="en-US"/>
        </w:rPr>
        <w:t>SERIES</w:t>
      </w:r>
      <w:r>
        <w:rPr/>
        <w:t xml:space="preserve">, </w:t>
      </w:r>
      <w:r>
        <w:rPr>
          <w:lang w:val="en-US"/>
        </w:rPr>
        <w:t>INDYCAR</w:t>
      </w:r>
      <w:r>
        <w:rPr/>
        <w:t>, Дакар и другие.</w:t>
      </w:r>
    </w:p>
    <w:p>
      <w:pPr>
        <w:pStyle w:val="Normal"/>
        <w:rPr/>
      </w:pPr>
      <w:r>
        <w:rPr/>
        <w:tab/>
        <w:t>Аналогично большим медиаресурсам, тут контент предостовляется авторами с помощью статей. Так же по тэгам можно найти интересующую вас информацию о команде, гонщике и другое.</w:t>
      </w:r>
    </w:p>
    <w:p>
      <w:pPr>
        <w:pStyle w:val="Normal"/>
        <w:rPr/>
      </w:pPr>
      <w:r>
        <w:rPr/>
        <w:tab/>
        <w:t>Имеются разделы с фотографиями и видеофрагментами. Это позволяет фанатам насладиться лучшими моментами гонок.</w:t>
      </w:r>
    </w:p>
    <w:p>
      <w:pPr>
        <w:pStyle w:val="2"/>
        <w:rPr/>
      </w:pPr>
      <w:r>
        <w:rPr/>
        <w:t>Подход нишевых изданий(f1-world.ru и f1news.ru)</w:t>
      </w:r>
    </w:p>
    <w:p>
      <w:pPr>
        <w:pStyle w:val="Normal"/>
        <w:rPr/>
      </w:pPr>
      <w:r>
        <w:rPr/>
        <w:tab/>
        <w:t>Это маленькие ресурсы с меньшим трафиком людей, но более специфичным. На данные сайты люди заходят с целью узнать конкретную информацию об конкретной гоночной серии. Цель таких сайтов быть более качественными на фоне больших сайтов с помощью более качественной работе с конкретной гоночной серией.</w:t>
      </w:r>
    </w:p>
    <w:p>
      <w:pPr>
        <w:pStyle w:val="Normal"/>
        <w:rPr/>
      </w:pPr>
      <w:r>
        <w:rPr/>
        <w:tab/>
        <w:t>Так на главной странице можно узнать практически всю имеющуюся информацию о следующем гран при т.е. даты, время, место, точное расписание, текущую таблицу личного и командного зачета и прочее. Так же имеются итоги прошедшего гран при, которое можно довольно подроно изучать.</w:t>
      </w:r>
    </w:p>
    <w:p>
      <w:pPr>
        <w:pStyle w:val="Normal"/>
        <w:rPr/>
      </w:pPr>
      <w:r>
        <w:rPr/>
        <w:tab/>
        <w:t>Имеются исторические статьи и отдельные колонки, так же имеются форумы для любителей автогонок и прочий интерактив, который может заинтересовать пользователя.</w:t>
      </w:r>
    </w:p>
    <w:p>
      <w:pPr>
        <w:pStyle w:val="Normal"/>
        <w:spacing w:lineRule="auto" w:line="259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2"/>
        <w:rPr/>
      </w:pPr>
      <w:r>
        <w:rPr/>
        <w:t>Общие особенности</w:t>
      </w:r>
    </w:p>
    <w:p>
      <w:pPr>
        <w:pStyle w:val="ListParagraph"/>
        <w:numPr>
          <w:ilvl w:val="0"/>
          <w:numId w:val="2"/>
        </w:numPr>
        <w:rPr/>
      </w:pPr>
      <w:r>
        <w:rPr/>
        <w:t>Взаимодействие пользователя с сайтом, таким как создание контента или же комментирования его.</w:t>
      </w:r>
    </w:p>
    <w:p>
      <w:pPr>
        <w:pStyle w:val="ListParagraph"/>
        <w:numPr>
          <w:ilvl w:val="0"/>
          <w:numId w:val="2"/>
        </w:numPr>
        <w:rPr/>
      </w:pPr>
      <w:r>
        <w:rPr/>
        <w:t>Предоставление информации в виде новостных публикаций на узкую тему.</w:t>
      </w:r>
    </w:p>
    <w:p>
      <w:pPr>
        <w:pStyle w:val="ListParagraph"/>
        <w:numPr>
          <w:ilvl w:val="0"/>
          <w:numId w:val="2"/>
        </w:numPr>
        <w:rPr/>
      </w:pPr>
      <w:r>
        <w:rPr/>
        <w:t>Наличие админов или же редакторов по контенту ведущих данные колонки или же новостную страницу.</w:t>
      </w:r>
    </w:p>
    <w:p>
      <w:pPr>
        <w:pStyle w:val="ListParagraph"/>
        <w:numPr>
          <w:ilvl w:val="0"/>
          <w:numId w:val="2"/>
        </w:numPr>
        <w:rPr/>
      </w:pPr>
      <w:r>
        <w:rPr/>
        <w:t>Общая информация о текущем гоночном сезоне, его результаты и прочее.</w:t>
      </w:r>
    </w:p>
    <w:p>
      <w:pPr>
        <w:pStyle w:val="ListParagraph"/>
        <w:numPr>
          <w:ilvl w:val="0"/>
          <w:numId w:val="2"/>
        </w:numPr>
        <w:rPr/>
      </w:pPr>
      <w:r>
        <w:rPr/>
        <w:t>Наличие контента вокруг самих гонок, информация об звездах и закулисье.</w:t>
      </w:r>
    </w:p>
    <w:p>
      <w:pPr>
        <w:pStyle w:val="2"/>
        <w:rPr/>
      </w:pPr>
      <w:r>
        <w:rPr/>
        <w:t>Выводы.</w:t>
      </w:r>
    </w:p>
    <w:p>
      <w:pPr>
        <w:pStyle w:val="Normal"/>
        <w:rPr/>
      </w:pPr>
      <w:r>
        <w:rPr/>
        <w:tab/>
        <w:t>Сайт будет посвещен небольшому количеству гоночных серий (промежуточное решение: формула1 и младшие серии), небольшие викистранички про гонщиков, команды и прочее. В них можно будет в кратце ознакомится с их историей достижениеями и прочим, там же будут различные статье по тэгам этих команд и гонщиков.</w:t>
      </w:r>
    </w:p>
    <w:p>
      <w:pPr>
        <w:pStyle w:val="Normal"/>
        <w:rPr/>
      </w:pPr>
      <w:r>
        <w:rPr/>
        <w:tab/>
        <w:t>По каждой гоночной серии будет актуальная информация на сезон.</w:t>
      </w:r>
    </w:p>
    <w:p>
      <w:pPr>
        <w:pStyle w:val="Normal"/>
        <w:rPr/>
      </w:pPr>
      <w:r>
        <w:rPr/>
        <w:tab/>
        <w:t>Пользователю могут отслеживать интересующую их информацию, и описывать себя. Выбирать лбимых гонщиков и команды.</w:t>
      </w:r>
    </w:p>
    <w:p>
      <w:pPr>
        <w:pStyle w:val="Normal"/>
        <w:rPr/>
      </w:pPr>
      <w:r>
        <w:rPr/>
      </w:r>
    </w:p>
    <w:p>
      <w:pPr>
        <w:pStyle w:val="1"/>
        <w:rPr/>
      </w:pPr>
      <w:r>
        <w:rPr/>
        <w:t>2.2 Выбор технологий разработки клиентской части интернет-ресурса</w:t>
      </w:r>
    </w:p>
    <w:p>
      <w:pPr>
        <w:pStyle w:val="1"/>
        <w:rPr/>
      </w:pPr>
      <w:r>
        <w:rPr/>
        <w:t>2.3Создание вебстраниц клиентской части интернет-ресурса с использованием технологий HTML5, CSS3 и JavaScript</w:t>
      </w:r>
    </w:p>
    <w:p>
      <w:pPr>
        <w:pStyle w:val="1"/>
        <w:rPr/>
      </w:pPr>
      <w:r>
        <w:rPr/>
        <w:t>2.4Создание межстраничной навигации</w:t>
      </w:r>
    </w:p>
    <w:p>
      <w:pPr>
        <w:pStyle w:val="1"/>
        <w:rPr/>
      </w:pPr>
      <w:r>
        <w:rPr/>
        <w:t>2.5Реализация слоя клиентской логики вебстраниц с применением технологии JavaScript</w:t>
      </w:r>
    </w:p>
    <w:p>
      <w:pPr>
        <w:pStyle w:val="1"/>
        <w:rPr/>
      </w:pPr>
      <w:r>
        <w:rPr/>
        <w:t>3.1 Оптимизация клиентской части интернет-ресурса для основных браузеров;</w:t>
      </w:r>
    </w:p>
    <w:p>
      <w:pPr>
        <w:pStyle w:val="1"/>
        <w:rPr/>
      </w:pPr>
      <w:r>
        <w:rPr/>
        <w:t>3.2Оптимизация клиентской части интернет-ресурса для стационарных и мобильных устройств</w:t>
      </w:r>
    </w:p>
    <w:p>
      <w:pPr>
        <w:pStyle w:val="1"/>
        <w:rPr/>
      </w:pPr>
      <w:r>
        <w:rPr/>
        <w:t>Заключение</w:t>
      </w:r>
    </w:p>
    <w:p>
      <w:pPr>
        <w:pStyle w:val="1"/>
        <w:rPr/>
      </w:pPr>
      <w:r>
        <w:rPr/>
        <w:t>Список источников</w:t>
      </w:r>
    </w:p>
    <w:p>
      <w:pPr>
        <w:pStyle w:val="1"/>
        <w:rPr/>
      </w:pPr>
      <w:r>
        <w:rPr/>
        <w:t>Приложение</w:t>
      </w:r>
    </w:p>
    <w:p>
      <w:pPr>
        <w:pStyle w:val="1"/>
        <w:rPr/>
      </w:pPr>
      <w:r>
        <w:rPr/>
      </w:r>
    </w:p>
    <w:p>
      <w:pPr>
        <w:pStyle w:val="Normal"/>
        <w:widowControl/>
        <w:bidi w:val="0"/>
        <w:spacing w:lineRule="auto" w:line="360" w:before="0" w:after="160"/>
        <w:jc w:val="left"/>
        <w:rPr/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42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8" w:hanging="18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"/>
      <w:lvlJc w:val="left"/>
      <w:pPr>
        <w:tabs>
          <w:tab w:val="num" w:pos="0"/>
        </w:tabs>
        <w:ind w:left="420" w:hanging="42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420" w:hanging="4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21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11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3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0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7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900" w:hanging="360"/>
      </w:pPr>
      <w:rPr>
        <w:rFonts w:ascii="Wingdings" w:hAnsi="Wingdings" w:cs="Wingdings" w:hint="default"/>
      </w:rPr>
    </w:lvl>
  </w:abstractNum>
  <w:abstractNum w:abstractNumId="5">
    <w:lvl w:ilvl="0">
      <w:start w:val="5"/>
      <w:numFmt w:val="bullet"/>
      <w:lvlText w:val="-"/>
      <w:lvlJc w:val="left"/>
      <w:pPr>
        <w:tabs>
          <w:tab w:val="num" w:pos="0"/>
        </w:tabs>
        <w:ind w:left="1137" w:hanging="360"/>
      </w:pPr>
      <w:rPr>
        <w:rFonts w:ascii="Times New Roman" w:hAnsi="Times New Roman" w:cs="Times New Roman" w:hint="default"/>
        <w:rFonts w:eastAsiaTheme="minorEastAsia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5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7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9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01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73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5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7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97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trackRevisions/>
  <w:defaultTabStop w:val="708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87210"/>
    <w:pPr>
      <w:widowControl/>
      <w:bidi w:val="0"/>
      <w:spacing w:lineRule="auto" w:line="360" w:before="0" w:after="16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paragraph" w:styleId="1">
    <w:name w:val="Heading 1"/>
    <w:basedOn w:val="Normal"/>
    <w:next w:val="Normal"/>
    <w:link w:val="10"/>
    <w:uiPriority w:val="9"/>
    <w:qFormat/>
    <w:rsid w:val="00cc2e5d"/>
    <w:pPr>
      <w:keepNext w:val="true"/>
      <w:keepLines/>
      <w:spacing w:before="240" w:after="0"/>
      <w:jc w:val="center"/>
      <w:outlineLvl w:val="0"/>
    </w:pPr>
    <w:rPr>
      <w:rFonts w:eastAsia="" w:cs="" w:cstheme="majorBidi" w:eastAsiaTheme="majorEastAsia"/>
      <w:b/>
      <w:sz w:val="32"/>
      <w:szCs w:val="32"/>
    </w:rPr>
  </w:style>
  <w:style w:type="paragraph" w:styleId="2">
    <w:name w:val="Heading 2"/>
    <w:basedOn w:val="Normal"/>
    <w:next w:val="Normal"/>
    <w:link w:val="20"/>
    <w:uiPriority w:val="9"/>
    <w:unhideWhenUsed/>
    <w:qFormat/>
    <w:rsid w:val="00cc2e5d"/>
    <w:pPr>
      <w:keepNext w:val="true"/>
      <w:keepLines/>
      <w:spacing w:before="40" w:after="0"/>
      <w:outlineLvl w:val="1"/>
    </w:pPr>
    <w:rPr>
      <w:rFonts w:eastAsia="" w:cs="" w:cstheme="majorBidi" w:eastAsiaTheme="majorEastAsia"/>
      <w:b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cc2e5d"/>
    <w:rPr>
      <w:rFonts w:ascii="Times New Roman" w:hAnsi="Times New Roman" w:eastAsia="" w:cs="" w:cstheme="majorBidi" w:eastAsiaTheme="majorEastAsia"/>
      <w:b/>
      <w:sz w:val="32"/>
      <w:szCs w:val="32"/>
    </w:rPr>
  </w:style>
  <w:style w:type="character" w:styleId="Style12">
    <w:name w:val="Интернет-ссылка"/>
    <w:basedOn w:val="DefaultParagraphFont"/>
    <w:uiPriority w:val="99"/>
    <w:unhideWhenUsed/>
    <w:rsid w:val="000d61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0d6141"/>
    <w:rPr>
      <w:color w:val="605E5C"/>
      <w:shd w:fill="E1DFDD" w:val="clear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cc2e5d"/>
    <w:rPr>
      <w:rFonts w:ascii="Times New Roman" w:hAnsi="Times New Roman" w:eastAsia="" w:cs="" w:cstheme="majorBidi" w:eastAsiaTheme="majorEastAsia"/>
      <w:b/>
      <w:sz w:val="28"/>
      <w:szCs w:val="26"/>
    </w:rPr>
  </w:style>
  <w:style w:type="character" w:styleId="Style13">
    <w:name w:val="Нумерация строк"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istParagraph">
    <w:name w:val="List Paragraph"/>
    <w:basedOn w:val="Normal"/>
    <w:uiPriority w:val="99"/>
    <w:qFormat/>
    <w:rsid w:val="000d6141"/>
    <w:pPr>
      <w:spacing w:before="0" w:after="160"/>
      <w:ind w:left="720" w:hanging="0"/>
      <w:contextualSpacing/>
    </w:pPr>
    <w:rPr/>
  </w:style>
  <w:style w:type="paragraph" w:styleId="Revision">
    <w:name w:val="Revision"/>
    <w:uiPriority w:val="99"/>
    <w:semiHidden/>
    <w:qFormat/>
    <w:rsid w:val="00bf431a"/>
    <w:pPr>
      <w:widowControl/>
      <w:bidi w:val="0"/>
      <w:spacing w:lineRule="auto" w:line="240" w:before="0" w:after="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championat.com/auto/_f1.html" TargetMode="External"/><Relationship Id="rId3" Type="http://schemas.openxmlformats.org/officeDocument/2006/relationships/hyperlink" Target="https://www.sports.ru/f1-championship/" TargetMode="External"/><Relationship Id="rId4" Type="http://schemas.openxmlformats.org/officeDocument/2006/relationships/hyperlink" Target="https://www.f1news.ru/" TargetMode="External"/><Relationship Id="rId5" Type="http://schemas.openxmlformats.org/officeDocument/2006/relationships/hyperlink" Target="https://www.f1-world.ru/?locale=ru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8240BC24-9EEE-46C2-A733-AB53CA185A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Application>LibreOffice/7.2.0.4$Windows_X86_64 LibreOffice_project/9a9c6381e3f7a62afc1329bd359cc48accb6435b</Application>
  <AppVersion>15.0000</AppVersion>
  <Pages>7</Pages>
  <Words>895</Words>
  <Characters>6162</Characters>
  <CharactersWithSpaces>7009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2022-11-03T09:41:00Z</dcterms:created>
  <dc:creator>Андрей</dc:creator>
  <dc:description/>
  <dc:language>ru-RU</dc:language>
  <cp:lastModifiedBy/>
  <dcterms:modified xsi:type="dcterms:W3CDTF">2022-12-22T07:48:50Z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